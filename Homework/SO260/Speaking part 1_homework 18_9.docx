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Let’s talk about shopping.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Do you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enjoy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shopping?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(Trung) I enjoy shopping a lot! Frankly, spending time on some </w:t>
      </w:r>
      <w:del w:author="Anh, Bui Hoang" w:id="0" w:date="2020-09-30T07:00:14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delText xml:space="preserve">of my favourite and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essential</w:t>
      </w:r>
      <w:ins w:author="Anh, Bui Hoang" w:id="1" w:date="2020-09-30T07:00:20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s</w:t>
        </w:r>
      </w:ins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del w:author="Anh, Bui Hoang" w:id="2" w:date="2020-09-30T06:59:03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delText xml:space="preserve">things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like clothes, sneakers makes me feel happy</w:t>
      </w:r>
      <w:ins w:author="Anh, Bui Hoang" w:id="3" w:date="2020-09-30T06:59:09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 inside</w:t>
        </w:r>
      </w:ins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 Moreover, </w:t>
      </w:r>
      <w:ins w:author="Anh, Bui Hoang" w:id="4" w:date="2020-09-30T06:59:44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purchasing new items </w:t>
        </w:r>
      </w:ins>
      <w:del w:author="Anh, Bui Hoang" w:id="4" w:date="2020-09-30T06:59:44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delText xml:space="preserve">new things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bring</w:t>
      </w:r>
      <w:ins w:author="Anh, Bui Hoang" w:id="5" w:date="2020-09-30T07:00:32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s</w:t>
        </w:r>
      </w:ins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new feelings for me.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u w:val="single"/>
          <w:rtl w:val="0"/>
        </w:rPr>
        <w:t xml:space="preserve">How often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do you go shopping? (usually - every once a week)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(Trung) Maybe </w:t>
      </w:r>
      <w:ins w:author="Anh, Bui Hoang" w:id="6" w:date="2020-09-30T07:02:11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ONCE </w:t>
        </w:r>
      </w:ins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every month because I rarely have time for </w:t>
      </w:r>
      <w:del w:author="Anh, Bui Hoang" w:id="7" w:date="2020-09-30T07:02:20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delText xml:space="preserve">window-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shopping</w:t>
      </w:r>
      <w:ins w:author="Anh, Bui Hoang" w:id="8" w:date="2020-09-30T07:02:23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 around</w:t>
        </w:r>
      </w:ins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 </w:t>
      </w:r>
      <w:del w:author="Anh, Bui Hoang" w:id="9" w:date="2020-09-30T07:02:59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delText xml:space="preserve">Practically,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  <w:ins w:author="Anh, Bui Hoang" w:id="10" w:date="2020-09-30T07:04:17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Since I don’t go shopping multiple times a week, I have quite a lot of items to purchase every time I go, so </w:t>
        </w:r>
      </w:ins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 always make</w:t>
      </w:r>
      <w:ins w:author="Anh, Bui Hoang" w:id="11" w:date="2020-09-30T07:05:40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 sure to draw up a detailed shopping list </w:t>
        </w:r>
      </w:ins>
      <w:del w:author="Anh, Bui Hoang" w:id="11" w:date="2020-09-30T07:05:40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delText xml:space="preserve"> </w:delText>
        </w:r>
      </w:del>
      <w:del w:author="Anh, Bui Hoang" w:id="12" w:date="2020-09-30T07:05:46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delText xml:space="preserve">a catalogue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before going</w:t>
      </w:r>
      <w:ins w:author="Anh, Bui Hoang" w:id="13" w:date="2020-09-30T07:06:23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/being off</w:t>
        </w:r>
      </w:ins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to stores and markets.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Where do you usually shop?</w:t>
      </w:r>
    </w:p>
    <w:p w:rsidR="00000000" w:rsidDel="00000000" w:rsidP="00000000" w:rsidRDefault="00000000" w:rsidRPr="00000000" w14:paraId="00000007">
      <w:pPr>
        <w:rPr>
          <w:ins w:author="Anh, Bui Hoang" w:id="15" w:date="2020-09-30T07:07:09Z"/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(Trung) Given the covid-19 pandemic, I’m finding myself regularly doing online shopping on social networks</w:t>
      </w:r>
      <w:ins w:author="Anh, Bui Hoang" w:id="14" w:date="2020-09-30T07:06:56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 like facebook or instagram</w:t>
        </w:r>
      </w:ins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. The products there are affordable and they also come with express delivery. Last week I ordered the book: “Grammar for IELTS” to improve my sentence structure.</w:t>
      </w:r>
      <w:ins w:author="Anh, Bui Hoang" w:id="15" w:date="2020-09-30T07:07:09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What’s the most expensive item that you’ve purchased?</w:t>
      </w:r>
    </w:p>
    <w:p w:rsidR="00000000" w:rsidDel="00000000" w:rsidP="00000000" w:rsidRDefault="00000000" w:rsidRPr="00000000" w14:paraId="0000000A">
      <w:pPr>
        <w:ind w:left="0" w:firstLine="0"/>
        <w:rPr>
          <w:ins w:author="Anh, Bui Hoang" w:id="19" w:date="2020-09-30T07:07:50Z"/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(Trung) The most expensive item I’ve ever purchased for myself is a </w:t>
      </w:r>
      <w:ins w:author="Anh, Bui Hoang" w:id="16" w:date="2020-09-30T07:07:19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bottle of </w:t>
        </w:r>
      </w:ins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perfume which belongs to the famous brand called Creed Boutique.</w:t>
      </w:r>
      <w:del w:author="Anh, Bui Hoang" w:id="17" w:date="2020-09-30T07:07:35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delText xml:space="preserve"> Honestly, whenever I decide to buy any items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, I </w:t>
      </w:r>
      <w:del w:author="Anh, Bui Hoang" w:id="18" w:date="2020-09-30T07:07:47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delText xml:space="preserve">have to think this decision through first. 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 </w:t>
      </w:r>
      <w:ins w:author="Anh, Bui Hoang" w:id="19" w:date="2020-09-30T07:07:50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B">
      <w:pPr>
        <w:ind w:left="0" w:firstLine="0"/>
        <w:rPr>
          <w:ins w:author="Anh, Bui Hoang" w:id="19" w:date="2020-09-30T07:07:50Z"/>
          <w:rFonts w:ascii="Times New Roman" w:cs="Times New Roman" w:eastAsia="Times New Roman" w:hAnsi="Times New Roman"/>
          <w:sz w:val="36"/>
          <w:szCs w:val="36"/>
        </w:rPr>
      </w:pPr>
      <w:ins w:author="Anh, Bui Hoang" w:id="19" w:date="2020-09-30T07:07:50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Ask yourself “what”, “how”, “why” questions to expand ideas</w:t>
        </w:r>
      </w:ins>
    </w:p>
    <w:p w:rsidR="00000000" w:rsidDel="00000000" w:rsidP="00000000" w:rsidRDefault="00000000" w:rsidRPr="00000000" w14:paraId="0000000C">
      <w:pPr>
        <w:ind w:left="0" w:firstLine="0"/>
        <w:rPr>
          <w:ins w:author="Anh, Bui Hoang" w:id="19" w:date="2020-09-30T07:07:50Z"/>
          <w:rFonts w:ascii="Times New Roman" w:cs="Times New Roman" w:eastAsia="Times New Roman" w:hAnsi="Times New Roman"/>
          <w:sz w:val="36"/>
          <w:szCs w:val="36"/>
        </w:rPr>
      </w:pPr>
      <w:ins w:author="Anh, Bui Hoang" w:id="19" w:date="2020-09-30T07:07:50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How much did it cost you?</w:t>
        </w:r>
      </w:ins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ins w:author="Anh, Bui Hoang" w:id="19" w:date="2020-09-30T07:07:50Z">
        <w:r w:rsidDel="00000000" w:rsidR="00000000" w:rsidRPr="00000000">
          <w:rPr>
            <w:rFonts w:ascii="Times New Roman" w:cs="Times New Roman" w:eastAsia="Times New Roman" w:hAnsi="Times New Roman"/>
            <w:sz w:val="36"/>
            <w:szCs w:val="36"/>
            <w:rtl w:val="0"/>
          </w:rPr>
          <w:t xml:space="preserve">Why have you decided to purchase it?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h, Bui Hoang" w:id="0" w:date="2020-09-30T07:07:42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focus on this item only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