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Speaking part 1_16.9</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Let’s talk about your hometown</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u w:val="single"/>
          <w:rtl w:val="0"/>
        </w:rPr>
        <w:t xml:space="preserve">What do you like</w:t>
      </w:r>
      <w:r w:rsidDel="00000000" w:rsidR="00000000" w:rsidRPr="00000000">
        <w:rPr>
          <w:rFonts w:ascii="Times New Roman" w:cs="Times New Roman" w:eastAsia="Times New Roman" w:hAnsi="Times New Roman"/>
          <w:sz w:val="36"/>
          <w:szCs w:val="36"/>
          <w:rtl w:val="0"/>
        </w:rPr>
        <w:t xml:space="preserve"> about </w:t>
      </w:r>
      <w:r w:rsidDel="00000000" w:rsidR="00000000" w:rsidRPr="00000000">
        <w:rPr>
          <w:rFonts w:ascii="Times New Roman" w:cs="Times New Roman" w:eastAsia="Times New Roman" w:hAnsi="Times New Roman"/>
          <w:sz w:val="36"/>
          <w:szCs w:val="36"/>
          <w:u w:val="single"/>
          <w:rtl w:val="0"/>
        </w:rPr>
        <w:t xml:space="preserve">your hometown</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(Huệ) Natural landscapes =&gt; towering mountains, long sandy beaches. Also, I’m into the relaxed atmosphere since there aren’t many inhabitants around and the region has a lot of green forests.</w:t>
      </w:r>
    </w:p>
    <w:p w:rsidR="00000000" w:rsidDel="00000000" w:rsidP="00000000" w:rsidRDefault="00000000" w:rsidRPr="00000000" w14:paraId="00000005">
      <w:pPr>
        <w:ind w:left="0" w:firstLine="0"/>
        <w:rPr>
          <w:ins w:author="Anh Anh" w:id="1" w:date="2020-09-21T05:43:06Z"/>
          <w:rFonts w:ascii="Times New Roman" w:cs="Times New Roman" w:eastAsia="Times New Roman" w:hAnsi="Times New Roman"/>
          <w:sz w:val="36"/>
          <w:szCs w:val="36"/>
        </w:rPr>
      </w:pPr>
      <w:ins w:author="Châm Bùi" w:id="0" w:date="2020-09-20T13:52:05Z">
        <w:r w:rsidDel="00000000" w:rsidR="00000000" w:rsidRPr="00000000">
          <w:rPr>
            <w:rFonts w:ascii="Times New Roman" w:cs="Times New Roman" w:eastAsia="Times New Roman" w:hAnsi="Times New Roman"/>
            <w:sz w:val="36"/>
            <w:szCs w:val="36"/>
            <w:rtl w:val="0"/>
          </w:rPr>
          <w:t xml:space="preserve">+(Châm) i really like atmosphere in my hometown. I’m into the relaxed fresh air since the region is grown a range of trees. In addition, it is so peaceful with long fields where i fell comfortable after each stressful term. Also, i enjoy local people because extremely friendly and generous. Every one is willing to give others a helping hand when i got lost.</w:t>
        </w:r>
      </w:ins>
      <w:ins w:author="Anh Anh" w:id="1" w:date="2020-09-21T05:43:06Z">
        <w:r w:rsidDel="00000000" w:rsidR="00000000" w:rsidRPr="00000000">
          <w:rPr>
            <w:rtl w:val="0"/>
          </w:rPr>
        </w:r>
      </w:ins>
    </w:p>
    <w:p w:rsidR="00000000" w:rsidDel="00000000" w:rsidP="00000000" w:rsidRDefault="00000000" w:rsidRPr="00000000" w14:paraId="00000006">
      <w:pPr>
        <w:ind w:left="0" w:firstLine="0"/>
        <w:rPr>
          <w:ins w:author="Anh Anh" w:id="1" w:date="2020-09-21T05:43:06Z"/>
          <w:rFonts w:ascii="Times New Roman" w:cs="Times New Roman" w:eastAsia="Times New Roman" w:hAnsi="Times New Roman"/>
          <w:sz w:val="36"/>
          <w:szCs w:val="36"/>
        </w:rPr>
      </w:pPr>
      <w:ins w:author="Anh Anh" w:id="1" w:date="2020-09-21T05:43:06Z">
        <w:r w:rsidDel="00000000" w:rsidR="00000000" w:rsidRPr="00000000">
          <w:rPr>
            <w:rFonts w:ascii="Times New Roman" w:cs="Times New Roman" w:eastAsia="Times New Roman" w:hAnsi="Times New Roman"/>
            <w:sz w:val="36"/>
            <w:szCs w:val="36"/>
            <w:rtl w:val="0"/>
          </w:rPr>
          <w:t xml:space="preserve">(Hải Anh) </w:t>
        </w:r>
      </w:ins>
    </w:p>
    <w:p w:rsidR="00000000" w:rsidDel="00000000" w:rsidP="00000000" w:rsidRDefault="00000000" w:rsidRPr="00000000" w14:paraId="00000007">
      <w:pPr>
        <w:ind w:left="0" w:firstLine="0"/>
        <w:rPr>
          <w:ins w:author="Anh Anh" w:id="1" w:date="2020-09-21T05:43:06Z"/>
          <w:rFonts w:ascii="Times New Roman" w:cs="Times New Roman" w:eastAsia="Times New Roman" w:hAnsi="Times New Roman"/>
          <w:sz w:val="36"/>
          <w:szCs w:val="36"/>
        </w:rPr>
      </w:pPr>
      <w:ins w:author="Anh Anh" w:id="1" w:date="2020-09-21T05:43:06Z">
        <w:r w:rsidDel="00000000" w:rsidR="00000000" w:rsidRPr="00000000">
          <w:rPr>
            <w:rtl w:val="0"/>
          </w:rPr>
        </w:r>
      </w:ins>
    </w:p>
    <w:p w:rsidR="00000000" w:rsidDel="00000000" w:rsidP="00000000" w:rsidRDefault="00000000" w:rsidRPr="00000000" w14:paraId="00000008">
      <w:pPr>
        <w:ind w:left="0" w:firstLine="0"/>
        <w:rPr>
          <w:rFonts w:ascii="Times New Roman" w:cs="Times New Roman" w:eastAsia="Times New Roman" w:hAnsi="Times New Roman"/>
          <w:sz w:val="36"/>
          <w:szCs w:val="36"/>
        </w:rPr>
      </w:pPr>
      <w:ins w:author="Anh Anh" w:id="1" w:date="2020-09-21T05:43:06Z">
        <w:r w:rsidDel="00000000" w:rsidR="00000000" w:rsidRPr="00000000">
          <w:rPr>
            <w:rFonts w:ascii="Times New Roman" w:cs="Times New Roman" w:eastAsia="Times New Roman" w:hAnsi="Times New Roman"/>
            <w:sz w:val="36"/>
            <w:szCs w:val="36"/>
            <w:rtl w:val="0"/>
          </w:rPr>
          <w:t xml:space="preserve">My hometown Hải Dương is famous for being a "sacred land with pre-eminent people" with hundreds of well-known historical, cultural relics and scenic beauty areas such as Côn Sơn - Kiếp Bạc, Nguyễn Trãi Temple and Chi Lăng Nam Storks island. My parents still live in small vilage. The atmosphere is so fresh and idyllic. I like the hospitality and the love of people there which i hardly find them in my current place. Everyone is living close together and willing to give others a hand when they need help.</w:t>
        </w:r>
      </w:ins>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 there </w:t>
      </w:r>
      <w:r w:rsidDel="00000000" w:rsidR="00000000" w:rsidRPr="00000000">
        <w:rPr>
          <w:rFonts w:ascii="Times New Roman" w:cs="Times New Roman" w:eastAsia="Times New Roman" w:hAnsi="Times New Roman"/>
          <w:sz w:val="36"/>
          <w:szCs w:val="36"/>
          <w:u w:val="single"/>
          <w:rtl w:val="0"/>
        </w:rPr>
        <w:t xml:space="preserve">anything you dislike</w:t>
      </w:r>
      <w:r w:rsidDel="00000000" w:rsidR="00000000" w:rsidRPr="00000000">
        <w:rPr>
          <w:rFonts w:ascii="Times New Roman" w:cs="Times New Roman" w:eastAsia="Times New Roman" w:hAnsi="Times New Roman"/>
          <w:sz w:val="36"/>
          <w:szCs w:val="36"/>
          <w:rtl w:val="0"/>
        </w:rPr>
        <w:t xml:space="preserve"> about your hometown?</w:t>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rPr>
          <w:ins w:author="Châm Bùi" w:id="2" w:date="2020-09-20T13:56:54Z"/>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(Huệ) The most annoying aspect - poor/underdeveloped facilities - the cultural house - had not been maintained for 5 years and the walls are now falling off. In addition, supermarkets are hardly available in my hometown, if there are any of them, and I usually have to travel long distances to reach a place and do my shopping.</w:t>
      </w:r>
      <w:ins w:author="Châm Bùi" w:id="2" w:date="2020-09-20T13:56:54Z">
        <w:r w:rsidDel="00000000" w:rsidR="00000000" w:rsidRPr="00000000">
          <w:rPr>
            <w:rtl w:val="0"/>
          </w:rPr>
        </w:r>
      </w:ins>
    </w:p>
    <w:p w:rsidR="00000000" w:rsidDel="00000000" w:rsidP="00000000" w:rsidRDefault="00000000" w:rsidRPr="00000000" w14:paraId="0000000D">
      <w:pPr>
        <w:rPr>
          <w:rFonts w:ascii="Times New Roman" w:cs="Times New Roman" w:eastAsia="Times New Roman" w:hAnsi="Times New Roman"/>
          <w:sz w:val="36"/>
          <w:szCs w:val="36"/>
        </w:rPr>
      </w:pPr>
      <w:ins w:author="Châm Bùi" w:id="2" w:date="2020-09-20T13:56:54Z">
        <w:r w:rsidDel="00000000" w:rsidR="00000000" w:rsidRPr="00000000">
          <w:rPr>
            <w:rFonts w:ascii="Times New Roman" w:cs="Times New Roman" w:eastAsia="Times New Roman" w:hAnsi="Times New Roman"/>
            <w:sz w:val="36"/>
            <w:szCs w:val="36"/>
            <w:rtl w:val="0"/>
          </w:rPr>
          <w:t xml:space="preserve">+(Châm) the most annoying aspect is underdeveloped public transportation. Because public car service is poor, the time between bus trips is long. I have to go to school by bus and often miss the bus, waiting for it to make me dislike.</w:t>
        </w:r>
      </w:ins>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ins w:author="Anh Anh" w:id="3" w:date="2020-09-21T05:43:47Z">
        <w:r w:rsidDel="00000000" w:rsidR="00000000" w:rsidRPr="00000000">
          <w:rPr>
            <w:rFonts w:ascii="Times New Roman" w:cs="Times New Roman" w:eastAsia="Times New Roman" w:hAnsi="Times New Roman"/>
            <w:sz w:val="36"/>
            <w:szCs w:val="36"/>
            <w:rtl w:val="0"/>
          </w:rPr>
          <w:t xml:space="preserve">(Hải Anh) The most annoying aspect - I could hardly find many of the things I needed near my home and I usually have to travel long distances to  buy it.  In addition, the road is not good, there are too many potholes because the car transporting goods from the border makes the road very degraded, making it difficult for people to travel.</w:t>
        </w:r>
      </w:ins>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Let’s talk about food</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What </w:t>
      </w:r>
      <w:r w:rsidDel="00000000" w:rsidR="00000000" w:rsidRPr="00000000">
        <w:rPr>
          <w:rFonts w:ascii="Times New Roman" w:cs="Times New Roman" w:eastAsia="Times New Roman" w:hAnsi="Times New Roman"/>
          <w:sz w:val="36"/>
          <w:szCs w:val="36"/>
          <w:u w:val="single"/>
          <w:rtl w:val="0"/>
        </w:rPr>
        <w:t xml:space="preserve">food do you like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My hometown has many special food, so since I was child, I usually has enjoyed them. Especially, I really love “vai thieu” which the most popular fruit in Bac Giang, is exported to many others countries in the world. It’s very delicious, has a source of nutrients and good for health.</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Homemade (what) which are carefully prepared by my lovely mom (why) because they are fresh and do not contain preservatives. </w:t>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enjoy/crave Banh Chung, which is a pie made of [glutinous rice filled with/stuffed with slices of pork mung bean]. (why) I love this dish because it’s hearty and soft. (example) I always look forward to the Lunar NW when me and my mom make Banh Chung and cook them together.  </w:t>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Home-cooked meals</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rPr>
          <w:ins w:author="Châm Bùi" w:id="4" w:date="2020-09-20T14:00:21Z"/>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Chicken =&gt; especially fried buttermilk chicken because it’s crispy on the outside and creamy rich on the inside.  </w:t>
      </w:r>
      <w:ins w:author="Châm Bùi" w:id="4" w:date="2020-09-20T14:00:21Z">
        <w:r w:rsidDel="00000000" w:rsidR="00000000" w:rsidRPr="00000000">
          <w:rPr>
            <w:rtl w:val="0"/>
          </w:rPr>
        </w:r>
      </w:ins>
    </w:p>
    <w:p w:rsidR="00000000" w:rsidDel="00000000" w:rsidP="00000000" w:rsidRDefault="00000000" w:rsidRPr="00000000" w14:paraId="0000001A">
      <w:pPr>
        <w:rPr>
          <w:ins w:author="Anh Anh" w:id="5" w:date="2020-09-21T05:44:23Z"/>
          <w:rFonts w:ascii="Times New Roman" w:cs="Times New Roman" w:eastAsia="Times New Roman" w:hAnsi="Times New Roman"/>
          <w:sz w:val="36"/>
          <w:szCs w:val="36"/>
        </w:rPr>
      </w:pPr>
      <w:ins w:author="Châm Bùi" w:id="4" w:date="2020-09-20T14:00:21Z">
        <w:r w:rsidDel="00000000" w:rsidR="00000000" w:rsidRPr="00000000">
          <w:rPr>
            <w:rFonts w:ascii="Times New Roman" w:cs="Times New Roman" w:eastAsia="Times New Roman" w:hAnsi="Times New Roman"/>
            <w:sz w:val="36"/>
            <w:szCs w:val="36"/>
            <w:rtl w:val="0"/>
          </w:rPr>
          <w:t xml:space="preserve">+(Châm) Vietnam has many traditional food, i usually enjoy them. Especially, i really love “Banh Chung”, Which is a pie made of a lot of ingredients such as glutinous rice, slices of pork, mung bean,... i love this dish because it’s hearty and soft. I always look forward to the Lunar New year When my family make and cook “Banh Chung” together</w:t>
        </w:r>
      </w:ins>
      <w:ins w:author="Anh Anh" w:id="5" w:date="2020-09-21T05:44:23Z">
        <w:r w:rsidDel="00000000" w:rsidR="00000000" w:rsidRPr="00000000">
          <w:rPr>
            <w:rtl w:val="0"/>
          </w:rPr>
        </w:r>
      </w:ins>
    </w:p>
    <w:p w:rsidR="00000000" w:rsidDel="00000000" w:rsidP="00000000" w:rsidRDefault="00000000" w:rsidRPr="00000000" w14:paraId="0000001B">
      <w:pPr>
        <w:rPr>
          <w:ins w:author="Anh Anh" w:id="5" w:date="2020-09-21T05:44:23Z"/>
          <w:rFonts w:ascii="Times New Roman" w:cs="Times New Roman" w:eastAsia="Times New Roman" w:hAnsi="Times New Roman"/>
          <w:sz w:val="36"/>
          <w:szCs w:val="36"/>
        </w:rPr>
      </w:pPr>
      <w:ins w:author="Anh Anh" w:id="5" w:date="2020-09-21T05:44:23Z">
        <w:r w:rsidDel="00000000" w:rsidR="00000000" w:rsidRPr="00000000">
          <w:rPr>
            <w:rFonts w:ascii="Times New Roman" w:cs="Times New Roman" w:eastAsia="Times New Roman" w:hAnsi="Times New Roman"/>
            <w:sz w:val="36"/>
            <w:szCs w:val="36"/>
            <w:rtl w:val="0"/>
          </w:rPr>
          <w:t xml:space="preserve">(Hải Anh) I would say that i'm not a picky eaterand i can eat like the whole universe. But if i have to choose, i would definitely go for Vietnamese traditional cuisine because it is all about the combination of fresh ingredients, intense flavours and easy to cook. I enjoy Pho, which is a Vietnamese soup consisting of rice noodles, broth, herbs with thin sliced beef or chicken. It's very delicious, has a lot of heathy nutrients .</w:t>
        </w:r>
      </w:ins>
    </w:p>
    <w:p w:rsidR="00000000" w:rsidDel="00000000" w:rsidP="00000000" w:rsidRDefault="00000000" w:rsidRPr="00000000" w14:paraId="0000001C">
      <w:pPr>
        <w:rPr>
          <w:ins w:author="Anh Anh" w:id="5" w:date="2020-09-21T05:44:23Z"/>
          <w:rFonts w:ascii="Times New Roman" w:cs="Times New Roman" w:eastAsia="Times New Roman" w:hAnsi="Times New Roman"/>
          <w:sz w:val="36"/>
          <w:szCs w:val="36"/>
        </w:rPr>
      </w:pPr>
      <w:ins w:author="Anh Anh" w:id="5" w:date="2020-09-21T05:44:23Z">
        <w:r w:rsidDel="00000000" w:rsidR="00000000" w:rsidRPr="00000000">
          <w:rPr>
            <w:rtl w:val="0"/>
          </w:rPr>
        </w:r>
      </w:ins>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Is there any </w:t>
      </w:r>
      <w:r w:rsidDel="00000000" w:rsidR="00000000" w:rsidRPr="00000000">
        <w:rPr>
          <w:rFonts w:ascii="Times New Roman" w:cs="Times New Roman" w:eastAsia="Times New Roman" w:hAnsi="Times New Roman"/>
          <w:sz w:val="36"/>
          <w:szCs w:val="36"/>
          <w:u w:val="single"/>
          <w:rtl w:val="0"/>
        </w:rPr>
        <w:t xml:space="preserve">food you dislike</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best food which is not my cup of tea is vegetables. I’m not vegetarian, so it’s difficult for me to eat them everyday although I know, they really good for my health and diet. Because I feel it has no taste, unless I eat them with meats, I can’t bear swallowing them. This leads my mother tired and depressed.</w:t>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 can’t stand dishes which have onions (why) because of its overpowering smell. Whenever I try to skin and dice some onions, this smell gives me teary eyes. </w:t>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(if you are not against any dishes: If I have to make a choice, I’d say I don’t really like ...)</w:t>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ins w:author="Châm Bùi" w:id="6" w:date="2020-09-20T14:06:14Z"/>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Thai cuisine =&gt; overly spicy =&gt; cause pimples to rise on my face.</w:t>
      </w:r>
      <w:ins w:author="Châm Bùi" w:id="6" w:date="2020-09-20T14:06:14Z">
        <w:r w:rsidDel="00000000" w:rsidR="00000000" w:rsidRPr="00000000">
          <w:rPr>
            <w:rtl w:val="0"/>
          </w:rPr>
        </w:r>
      </w:ins>
    </w:p>
    <w:p w:rsidR="00000000" w:rsidDel="00000000" w:rsidP="00000000" w:rsidRDefault="00000000" w:rsidRPr="00000000" w14:paraId="00000027">
      <w:pPr>
        <w:rPr>
          <w:ins w:author="Anh Anh" w:id="7" w:date="2020-09-21T05:45:00Z"/>
          <w:rFonts w:ascii="Times New Roman" w:cs="Times New Roman" w:eastAsia="Times New Roman" w:hAnsi="Times New Roman"/>
          <w:sz w:val="36"/>
          <w:szCs w:val="36"/>
        </w:rPr>
      </w:pPr>
      <w:ins w:author="Châm Bùi" w:id="6" w:date="2020-09-20T14:06:14Z">
        <w:r w:rsidDel="00000000" w:rsidR="00000000" w:rsidRPr="00000000">
          <w:rPr>
            <w:rFonts w:ascii="Times New Roman" w:cs="Times New Roman" w:eastAsia="Times New Roman" w:hAnsi="Times New Roman"/>
            <w:sz w:val="36"/>
            <w:szCs w:val="36"/>
            <w:rtl w:val="0"/>
          </w:rPr>
          <w:t xml:space="preserve">+(Châm) i can’t stand dishes Which has shrimp paste because of its overpowering smell. Whenever i try tasting them, its stink makes me nauseous.</w:t>
        </w:r>
      </w:ins>
      <w:ins w:author="Anh Anh" w:id="7" w:date="2020-09-21T05:45:00Z">
        <w:r w:rsidDel="00000000" w:rsidR="00000000" w:rsidRPr="00000000">
          <w:rPr>
            <w:rtl w:val="0"/>
          </w:rPr>
        </w:r>
      </w:ins>
    </w:p>
    <w:p w:rsidR="00000000" w:rsidDel="00000000" w:rsidP="00000000" w:rsidRDefault="00000000" w:rsidRPr="00000000" w14:paraId="00000028">
      <w:pPr>
        <w:rPr>
          <w:ins w:author="Châm Bùi" w:id="6" w:date="2020-09-20T14:06:14Z"/>
          <w:rFonts w:ascii="Times New Roman" w:cs="Times New Roman" w:eastAsia="Times New Roman" w:hAnsi="Times New Roman"/>
          <w:sz w:val="36"/>
          <w:szCs w:val="36"/>
        </w:rPr>
      </w:pPr>
      <w:ins w:author="Anh Anh" w:id="7" w:date="2020-09-21T05:45:00Z">
        <w:r w:rsidDel="00000000" w:rsidR="00000000" w:rsidRPr="00000000">
          <w:rPr>
            <w:rFonts w:ascii="Times New Roman" w:cs="Times New Roman" w:eastAsia="Times New Roman" w:hAnsi="Times New Roman"/>
            <w:sz w:val="36"/>
            <w:szCs w:val="36"/>
            <w:rtl w:val="0"/>
          </w:rPr>
          <w:t xml:space="preserve">(Hải Anh) I can’t stand dishes which have onions because of its overpowering smell. Whenever I try to skin and dice some onions, this smell gives me teary eyes. moreover I don't like the taste of them.  They add them to taste, sure, but i definitely don't want them to be a star of the dish.</w:t>
        </w:r>
      </w:ins>
      <w:ins w:author="Châm Bùi" w:id="6" w:date="2020-09-20T14:06:14Z">
        <w:r w:rsidDel="00000000" w:rsidR="00000000" w:rsidRPr="00000000">
          <w:rPr>
            <w:rtl w:val="0"/>
          </w:rPr>
        </w:r>
      </w:ins>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