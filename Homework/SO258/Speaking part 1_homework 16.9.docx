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Let’s talk about shopping.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Do you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enjoy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shopping?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(Thai) I do. Although I am not a shopaholic, I enjoy wandering in the mega mall with my friends. I like to buy clothes and accessories for myself because they are gifts for me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shd w:fill="f8f9fa" w:val="clear"/>
          <w:rtl w:val="0"/>
        </w:rPr>
        <w:t xml:space="preserve">after a long day at school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9fa" w:val="clear"/>
          <w:rtl w:val="0"/>
        </w:rPr>
        <w:t xml:space="preserve">. Also, they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shd w:fill="f8f9fa" w:val="clear"/>
          <w:rtl w:val="0"/>
        </w:rPr>
        <w:t xml:space="preserve">motivate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9fa" w:val="clear"/>
          <w:rtl w:val="0"/>
        </w:rPr>
        <w:t xml:space="preserve"> me so I can keep moving on and trying harder.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shd w:fill="f8f9fa" w:val="clear"/>
          <w:rtl w:val="0"/>
        </w:rPr>
        <w:t xml:space="preserve">I also like shopping for groceries. Whenever I go to the groceries store, I am amazed by its variety of products. Therefore, it always excites me when I get in the store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9fa" w:val="clear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9fa" w:val="clear"/>
          <w:rtl w:val="0"/>
        </w:rPr>
        <w:t xml:space="preserve">(Uyên) Yes, I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shd w:fill="f8f9fa" w:val="clear"/>
          <w:rtl w:val="0"/>
        </w:rPr>
        <w:t xml:space="preserve">like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9fa" w:val="clear"/>
          <w:rtl w:val="0"/>
        </w:rPr>
        <w:t xml:space="preserve"> shopping and can spend the whole day shopping to try on clothes.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shd w:fill="f8f9fa" w:val="clear"/>
          <w:rtl w:val="0"/>
        </w:rPr>
        <w:t xml:space="preserve">Because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9fa" w:val="clear"/>
          <w:rtl w:val="0"/>
        </w:rPr>
        <w:t xml:space="preserve"> going shopping helps me not only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9fa" w:val="clear"/>
          <w:rtl w:val="0"/>
        </w:rPr>
        <w:t xml:space="preserve">buy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9fa" w:val="clear"/>
          <w:rtl w:val="0"/>
        </w:rPr>
        <w:t xml:space="preserve"> necessary items but also reduce stress after work. In addition, this is a chance for me to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shd w:fill="f8f9fa" w:val="clear"/>
          <w:rtl w:val="0"/>
        </w:rPr>
        <w:t xml:space="preserve">meet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9fa" w:val="clear"/>
          <w:rtl w:val="0"/>
        </w:rPr>
        <w:t xml:space="preserve"> my friends who share the same interests and fashion. Therefore, on weekends I usually go shopping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shd w:fill="f8f9fa" w:val="clear"/>
          <w:rtl w:val="0"/>
        </w:rPr>
        <w:t xml:space="preserve">in the commercial centers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9fa" w:val="clear"/>
          <w:rtl w:val="0"/>
        </w:rPr>
        <w:t xml:space="preserve"> with my friends although sometimes I don’t buy anything.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9fa" w:val="clear"/>
          <w:rtl w:val="0"/>
        </w:rPr>
        <w:t xml:space="preserve">(Huệ) </w:t>
      </w:r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Yes, I do. Actually, it’s not that I’m a shopaholic or something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.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I'm an arbitrary person, so I will only go to the mall when I have a friend or mother with me or whenever I want.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But I must admit that shopping</w:t>
      </w:r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 therapy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is one of the effective methods to help me relax and reduce negative emotions.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(Thuy) To be honest, I’m pretty keen on shopping.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I regularly look for clothes in the mall or stores on streets with my friends on weekends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shd w:fill="f8f9fa" w:val="clear"/>
          <w:rtl w:val="0"/>
        </w:rPr>
        <w:t xml:space="preserve">despite rarely purchasing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Because my part-time job is selling attires online, I need to catch the trend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.  Shopping supposts me not only in my work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but also spending time with my BFFs. We can both relax and give them suggestions to have the right suits which they like.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We can’t usually meet together due to being juniors.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(Dung) Actually, I don’t like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shd w:fill="f8f9fa" w:val="clear"/>
          <w:rtl w:val="0"/>
        </w:rPr>
        <w:t xml:space="preserve"> to go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 shopping very frequently.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shd w:fill="f8f9fa" w:val="clear"/>
          <w:rtl w:val="0"/>
        </w:rPr>
        <w:t xml:space="preserve">As far as I think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, it’s a waste of time and money.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shd w:fill="f8f9fa" w:val="clear"/>
          <w:rtl w:val="0"/>
        </w:rPr>
        <w:t xml:space="preserve">We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 should spend our earnings very carefully to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shd w:fill="f8f9fa" w:val="clear"/>
          <w:rtl w:val="0"/>
        </w:rPr>
        <w:t xml:space="preserve"> financially strong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. </w:t>
      </w:r>
      <w:commentRangeStart w:id="4"/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So, we should spend on our needs not on accessories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(Hải Anh)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shd w:fill="f8f9fa" w:val="clear"/>
          <w:rtl w:val="0"/>
        </w:rPr>
        <w:t xml:space="preserve">Say yes for me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. I am extremly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shd w:fill="f8f9fa" w:val="clear"/>
          <w:rtl w:val="0"/>
        </w:rPr>
        <w:t xml:space="preserve">interesting 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 shopping because </w:t>
      </w:r>
      <w:commentRangeStart w:id="5"/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I can buy everything want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. That makes me relaxed after working hard. Morever, new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shd w:fill="f8f9fa" w:val="clear"/>
          <w:rtl w:val="0"/>
        </w:rPr>
        <w:t xml:space="preserve">thing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 brings new feeling for me . </w:t>
      </w:r>
      <w:commentRangeStart w:id="6"/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I like to go shopping with my friends. Sometimes, I don’t buy anything and just go round and round shopping malls.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color w:val="ff0000"/>
          <w:sz w:val="36"/>
          <w:szCs w:val="36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(Huyen) Well, I’m fond of shopping although I’m not a shopaholic. I like hanging out at the mall with my friends to buy my favorite items such as clothes, accessories, cosmetics. Going shopping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shd w:fill="f8f9fa" w:val="clear"/>
          <w:rtl w:val="0"/>
        </w:rPr>
        <w:t xml:space="preserve">also help me to do more exercise because i have I have to walk a lot and release energy.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How often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do you go shopping? (usually - every once a week)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Almost every month, I think. </w:t>
      </w:r>
      <w:commentRangeStart w:id="7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But, most of the plans are </w:t>
      </w:r>
      <w:commentRangeEnd w:id="7"/>
      <w:r w:rsidDel="00000000" w:rsidR="00000000" w:rsidRPr="00000000">
        <w:commentReference w:id="7"/>
      </w:r>
      <w:commentRangeStart w:id="8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impromptu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,</w:t>
      </w:r>
      <w:del w:author="Anh, Bui Hoang" w:id="0" w:date="2020-09-28T08:17:13Z">
        <w:commentRangeStart w:id="9"/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delText xml:space="preserve"> depending on my feelings and moods</w:delText>
        </w:r>
      </w:del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 I don’t usually follow the worldwide fashion trend, but whenever I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  <w:rPrChange w:author="Anh, Bui Hoang" w:id="1" w:date="2020-09-28T08:17:44Z">
            <w:rPr>
              <w:rFonts w:ascii="Times New Roman" w:cs="Times New Roman" w:eastAsia="Times New Roman" w:hAnsi="Times New Roman"/>
              <w:sz w:val="36"/>
              <w:szCs w:val="36"/>
            </w:rPr>
          </w:rPrChange>
        </w:rPr>
        <w:t xml:space="preserve">have an eye for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an item which is essential or it is</w:t>
      </w:r>
      <w:commentRangeStart w:id="10"/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  <w:rPrChange w:author="Anh, Bui Hoang" w:id="2" w:date="2020-09-28T08:18:53Z">
            <w:rPr>
              <w:rFonts w:ascii="Times New Roman" w:cs="Times New Roman" w:eastAsia="Times New Roman" w:hAnsi="Times New Roman"/>
              <w:sz w:val="36"/>
              <w:szCs w:val="36"/>
            </w:rPr>
          </w:rPrChange>
        </w:rPr>
        <w:t xml:space="preserve"> in my preference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, I will by it without </w:t>
      </w:r>
      <w:ins w:author="Anh, Bui Hoang" w:id="3" w:date="2020-09-28T08:19:05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having </w:t>
        </w:r>
      </w:ins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 second thought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(Uyên) Oh,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  <w:rPrChange w:author="Anh, Bui Hoang" w:id="4" w:date="2020-09-28T08:18:27Z">
            <w:rPr>
              <w:rFonts w:ascii="Times New Roman" w:cs="Times New Roman" w:eastAsia="Times New Roman" w:hAnsi="Times New Roman"/>
              <w:sz w:val="36"/>
              <w:szCs w:val="36"/>
            </w:rPr>
          </w:rPrChange>
        </w:rPr>
        <w:t xml:space="preserve">it’s</w:t>
      </w:r>
      <w:ins w:author="Anh, Bui Hoang" w:id="5" w:date="2020-09-28T08:18:29Z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36"/>
            <w:szCs w:val="36"/>
            <w:rtl w:val="0"/>
            <w:rPrChange w:author="Anh, Bui Hoang" w:id="4" w:date="2020-09-28T08:18:27Z">
              <w:rPr>
                <w:rFonts w:ascii="Times New Roman" w:cs="Times New Roman" w:eastAsia="Times New Roman" w:hAnsi="Times New Roman"/>
                <w:sz w:val="36"/>
                <w:szCs w:val="36"/>
              </w:rPr>
            </w:rPrChange>
          </w:rPr>
          <w:t xml:space="preserve">?</w:t>
        </w:r>
      </w:ins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not very often. I go shopping once a month. Although I really like shopping and want to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  <w:rPrChange w:author="Anh, Bui Hoang" w:id="6" w:date="2020-09-28T08:21:36Z">
            <w:rPr>
              <w:rFonts w:ascii="Times New Roman" w:cs="Times New Roman" w:eastAsia="Times New Roman" w:hAnsi="Times New Roman"/>
              <w:sz w:val="36"/>
              <w:szCs w:val="36"/>
            </w:rPr>
          </w:rPrChange>
        </w:rPr>
        <w:t xml:space="preserve"> increase the amount of time for this activity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, I can’t because of </w:t>
      </w:r>
      <w:commentRangeStart w:id="11"/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  <w:rPrChange w:author="Anh, Bui Hoang" w:id="7" w:date="2020-09-28T08:21:44Z">
            <w:rPr>
              <w:rFonts w:ascii="Times New Roman" w:cs="Times New Roman" w:eastAsia="Times New Roman" w:hAnsi="Times New Roman"/>
              <w:sz w:val="36"/>
              <w:szCs w:val="36"/>
            </w:rPr>
          </w:rPrChange>
        </w:rPr>
        <w:t xml:space="preserve">being busy with school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 Whenever there are discount programs, I will figure out a time to go.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(Huệ) Once a month or whenever I have free time and I want to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  <w:rPrChange w:author="Anh, Bui Hoang" w:id="8" w:date="2020-09-28T08:23:09Z">
            <w:rPr>
              <w:rFonts w:ascii="Times New Roman" w:cs="Times New Roman" w:eastAsia="Times New Roman" w:hAnsi="Times New Roman"/>
              <w:sz w:val="36"/>
              <w:szCs w:val="36"/>
            </w:rPr>
          </w:rPrChange>
        </w:rPr>
        <w:t xml:space="preserve">budget for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clothes, cosmetic... </w:t>
      </w:r>
      <w:commentRangeStart w:id="1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 I just mentioned, I’m an </w:t>
      </w:r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impulse shopper, so I don’t usually go shopping for groceries and try to catch on new fashion trends but whenever I have an eye for an item, I will purchase it without thinking so much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(Hải Anh) I go shopping quite a lot. Recently, maybe three to four times a week, </w:t>
      </w:r>
      <w:del w:author="Anh, Bui Hoang" w:id="9" w:date="2020-09-28T08:24:46Z">
        <w:r w:rsidDel="00000000" w:rsidR="00000000" w:rsidRPr="00000000">
          <w:rPr>
            <w:rFonts w:ascii="Times New Roman" w:cs="Times New Roman" w:eastAsia="Times New Roman" w:hAnsi="Times New Roman"/>
            <w:color w:val="575757"/>
            <w:sz w:val="36"/>
            <w:szCs w:val="36"/>
            <w:highlight w:val="white"/>
            <w:rtl w:val="0"/>
          </w:rPr>
          <w:delText xml:space="preserve">but </w:delText>
        </w:r>
      </w:del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what I buy is usually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highlight w:val="white"/>
          <w:rtl w:val="0"/>
          <w:rPrChange w:author="Anh, Bui Hoang" w:id="10" w:date="2020-09-28T08:24:52Z">
            <w:rPr>
              <w:rFonts w:ascii="Times New Roman" w:cs="Times New Roman" w:eastAsia="Times New Roman" w:hAnsi="Times New Roman"/>
              <w:color w:val="575757"/>
              <w:sz w:val="36"/>
              <w:szCs w:val="36"/>
              <w:highlight w:val="white"/>
            </w:rPr>
          </w:rPrChange>
        </w:rPr>
        <w:t xml:space="preserve">daily needs</w:t>
      </w:r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 such as fruit or food but not clothes or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highlight w:val="white"/>
          <w:rtl w:val="0"/>
          <w:rPrChange w:author="Anh, Bui Hoang" w:id="11" w:date="2020-09-28T08:24:57Z">
            <w:rPr>
              <w:rFonts w:ascii="Times New Roman" w:cs="Times New Roman" w:eastAsia="Times New Roman" w:hAnsi="Times New Roman"/>
              <w:color w:val="575757"/>
              <w:sz w:val="36"/>
              <w:szCs w:val="36"/>
              <w:highlight w:val="white"/>
            </w:rPr>
          </w:rPrChange>
        </w:rPr>
        <w:t xml:space="preserve">things</w:t>
      </w:r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 like that.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ns w:author="Anh, Bui Hoang" w:id="19" w:date="2020-09-28T08:26:28Z"/>
          <w:rFonts w:ascii="Times New Roman" w:cs="Times New Roman" w:eastAsia="Times New Roman" w:hAnsi="Times New Roman"/>
          <w:color w:val="575757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(Thúy) Well </w:t>
      </w:r>
      <w:ins w:author="Anh, Bui Hoang" w:id="12" w:date="2020-09-28T08:25:03Z">
        <w:r w:rsidDel="00000000" w:rsidR="00000000" w:rsidRPr="00000000">
          <w:rPr>
            <w:rFonts w:ascii="Times New Roman" w:cs="Times New Roman" w:eastAsia="Times New Roman" w:hAnsi="Times New Roman"/>
            <w:color w:val="575757"/>
            <w:sz w:val="36"/>
            <w:szCs w:val="36"/>
            <w:highlight w:val="white"/>
            <w:rtl w:val="0"/>
          </w:rPr>
          <w:t xml:space="preserve">to tell the </w:t>
        </w:r>
      </w:ins>
      <w:del w:author="Anh, Bui Hoang" w:id="12" w:date="2020-09-28T08:25:03Z">
        <w:r w:rsidDel="00000000" w:rsidR="00000000" w:rsidRPr="00000000">
          <w:rPr>
            <w:rFonts w:ascii="Times New Roman" w:cs="Times New Roman" w:eastAsia="Times New Roman" w:hAnsi="Times New Roman"/>
            <w:color w:val="575757"/>
            <w:sz w:val="36"/>
            <w:szCs w:val="36"/>
            <w:highlight w:val="white"/>
            <w:rtl w:val="0"/>
          </w:rPr>
          <w:delText xml:space="preserve">in</w:delText>
        </w:r>
      </w:del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 truth, I rarely go shopping</w:t>
      </w:r>
      <w:ins w:author="Anh, Bui Hoang" w:id="13" w:date="2020-09-28T08:25:12Z">
        <w:r w:rsidDel="00000000" w:rsidR="00000000" w:rsidRPr="00000000">
          <w:rPr>
            <w:rFonts w:ascii="Times New Roman" w:cs="Times New Roman" w:eastAsia="Times New Roman" w:hAnsi="Times New Roman"/>
            <w:color w:val="575757"/>
            <w:sz w:val="36"/>
            <w:szCs w:val="36"/>
            <w:highlight w:val="white"/>
            <w:rtl w:val="0"/>
          </w:rPr>
          <w:t xml:space="preserve">, only</w:t>
        </w:r>
      </w:ins>
      <w:del w:author="Anh, Bui Hoang" w:id="13" w:date="2020-09-28T08:25:12Z">
        <w:r w:rsidDel="00000000" w:rsidR="00000000" w:rsidRPr="00000000">
          <w:rPr>
            <w:rFonts w:ascii="Times New Roman" w:cs="Times New Roman" w:eastAsia="Times New Roman" w:hAnsi="Times New Roman"/>
            <w:color w:val="575757"/>
            <w:sz w:val="36"/>
            <w:szCs w:val="36"/>
            <w:highlight w:val="white"/>
            <w:rtl w:val="0"/>
          </w:rPr>
          <w:delText xml:space="preserve">. It’s </w:delText>
        </w:r>
      </w:del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once or twice a month when i’m bored</w:t>
      </w:r>
      <w:ins w:author="Anh, Bui Hoang" w:id="14" w:date="2020-09-28T08:25:37Z">
        <w:r w:rsidDel="00000000" w:rsidR="00000000" w:rsidRPr="00000000">
          <w:rPr>
            <w:rFonts w:ascii="Times New Roman" w:cs="Times New Roman" w:eastAsia="Times New Roman" w:hAnsi="Times New Roman"/>
            <w:color w:val="575757"/>
            <w:sz w:val="36"/>
            <w:szCs w:val="36"/>
            <w:highlight w:val="white"/>
            <w:rtl w:val="0"/>
          </w:rPr>
          <w:t xml:space="preserve"> to death of</w:t>
        </w:r>
      </w:ins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 studying. I</w:t>
      </w:r>
      <w:ins w:author="Anh, Bui Hoang" w:id="15" w:date="2020-09-28T08:25:48Z">
        <w:r w:rsidDel="00000000" w:rsidR="00000000" w:rsidRPr="00000000">
          <w:rPr>
            <w:rFonts w:ascii="Times New Roman" w:cs="Times New Roman" w:eastAsia="Times New Roman" w:hAnsi="Times New Roman"/>
            <w:color w:val="575757"/>
            <w:sz w:val="36"/>
            <w:szCs w:val="36"/>
            <w:highlight w:val="white"/>
            <w:rtl w:val="0"/>
          </w:rPr>
          <w:t xml:space="preserve"> OFTEN</w:t>
        </w:r>
      </w:ins>
      <w:del w:author="Anh, Bui Hoang" w:id="15" w:date="2020-09-28T08:25:48Z">
        <w:r w:rsidDel="00000000" w:rsidR="00000000" w:rsidRPr="00000000">
          <w:rPr>
            <w:rFonts w:ascii="Times New Roman" w:cs="Times New Roman" w:eastAsia="Times New Roman" w:hAnsi="Times New Roman"/>
            <w:color w:val="575757"/>
            <w:sz w:val="36"/>
            <w:szCs w:val="36"/>
            <w:highlight w:val="white"/>
            <w:rtl w:val="0"/>
          </w:rPr>
          <w:delText xml:space="preserve">’ll</w:delText>
        </w:r>
      </w:del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 call my friends and ask them to go to Dang Van Ngu and Cau Giay streets where </w:t>
      </w:r>
      <w:ins w:author="Anh, Bui Hoang" w:id="16" w:date="2020-09-28T08:26:05Z">
        <w:r w:rsidDel="00000000" w:rsidR="00000000" w:rsidRPr="00000000">
          <w:rPr>
            <w:rFonts w:ascii="Times New Roman" w:cs="Times New Roman" w:eastAsia="Times New Roman" w:hAnsi="Times New Roman"/>
            <w:color w:val="575757"/>
            <w:sz w:val="36"/>
            <w:szCs w:val="36"/>
            <w:highlight w:val="white"/>
            <w:rtl w:val="0"/>
          </w:rPr>
          <w:t xml:space="preserve">there </w:t>
        </w:r>
      </w:ins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are a lot of shops. </w:t>
      </w:r>
      <w:commentRangeStart w:id="13"/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highlight w:val="white"/>
          <w:rtl w:val="0"/>
          <w:rPrChange w:author="Anh, Bui Hoang" w:id="17" w:date="2020-09-28T08:26:25Z">
            <w:rPr>
              <w:rFonts w:ascii="Times New Roman" w:cs="Times New Roman" w:eastAsia="Times New Roman" w:hAnsi="Times New Roman"/>
              <w:color w:val="575757"/>
              <w:sz w:val="36"/>
              <w:szCs w:val="36"/>
              <w:highlight w:val="white"/>
            </w:rPr>
          </w:rPrChange>
        </w:rPr>
        <w:t xml:space="preserve">You know, clothes from stores in the mall aren’t as beautiful as from outside</w:t>
      </w:r>
      <w:ins w:author="Anh, Bui Hoang" w:id="18" w:date="2020-09-28T08:26:12Z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36"/>
            <w:szCs w:val="36"/>
            <w:highlight w:val="white"/>
            <w:rtl w:val="0"/>
            <w:rPrChange w:author="Anh, Bui Hoang" w:id="17" w:date="2020-09-28T08:26:25Z">
              <w:rPr>
                <w:rFonts w:ascii="Times New Roman" w:cs="Times New Roman" w:eastAsia="Times New Roman" w:hAnsi="Times New Roman"/>
                <w:color w:val="575757"/>
                <w:sz w:val="36"/>
                <w:szCs w:val="36"/>
                <w:highlight w:val="white"/>
              </w:rPr>
            </w:rPrChange>
          </w:rPr>
          <w:t xml:space="preserve">??</w:t>
        </w:r>
      </w:ins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highlight w:val="white"/>
          <w:rtl w:val="0"/>
          <w:rPrChange w:author="Anh, Bui Hoang" w:id="17" w:date="2020-09-28T08:26:25Z">
            <w:rPr>
              <w:rFonts w:ascii="Times New Roman" w:cs="Times New Roman" w:eastAsia="Times New Roman" w:hAnsi="Times New Roman"/>
              <w:color w:val="575757"/>
              <w:sz w:val="36"/>
              <w:szCs w:val="36"/>
              <w:highlight w:val="white"/>
            </w:rPr>
          </w:rPrChange>
        </w:rPr>
        <w:t xml:space="preserve"> . Therefore, we seldom come to mall</w:t>
      </w:r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.</w:t>
      </w:r>
      <w:ins w:author="Anh, Bui Hoang" w:id="19" w:date="2020-09-28T08:26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ns w:author="Anh, Bui Hoang" w:id="23" w:date="2020-09-28T08:26:43Z"/>
          <w:rFonts w:ascii="Times New Roman" w:cs="Times New Roman" w:eastAsia="Times New Roman" w:hAnsi="Times New Roman"/>
          <w:color w:val="575757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(Dung) That depends on what it is,</w:t>
      </w:r>
      <w:del w:author="Anh, Bui Hoang" w:id="20" w:date="2020-09-28T08:27:23Z">
        <w:r w:rsidDel="00000000" w:rsidR="00000000" w:rsidRPr="00000000">
          <w:rPr>
            <w:rFonts w:ascii="Times New Roman" w:cs="Times New Roman" w:eastAsia="Times New Roman" w:hAnsi="Times New Roman"/>
            <w:color w:val="575757"/>
            <w:sz w:val="36"/>
            <w:szCs w:val="36"/>
            <w:highlight w:val="white"/>
            <w:rtl w:val="0"/>
          </w:rPr>
          <w:delText xml:space="preserve"> for example</w:delText>
        </w:r>
      </w:del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, For groceries, it</w:t>
      </w:r>
      <w:ins w:author="Anh, Bui Hoang" w:id="21" w:date="2020-09-28T08:27:42Z">
        <w:r w:rsidDel="00000000" w:rsidR="00000000" w:rsidRPr="00000000">
          <w:rPr>
            <w:rFonts w:ascii="Times New Roman" w:cs="Times New Roman" w:eastAsia="Times New Roman" w:hAnsi="Times New Roman"/>
            <w:color w:val="575757"/>
            <w:sz w:val="36"/>
            <w:szCs w:val="36"/>
            <w:highlight w:val="white"/>
            <w:rtl w:val="0"/>
          </w:rPr>
          <w:t xml:space="preserve">??</w:t>
        </w:r>
      </w:ins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 may be once a week and for other items, such as clothes it will be less often. </w:t>
      </w:r>
      <w:ins w:author="Anh, Bui Hoang" w:id="22" w:date="2020-09-28T08:27:06Z">
        <w:r w:rsidDel="00000000" w:rsidR="00000000" w:rsidRPr="00000000">
          <w:rPr>
            <w:rFonts w:ascii="Times New Roman" w:cs="Times New Roman" w:eastAsia="Times New Roman" w:hAnsi="Times New Roman"/>
            <w:color w:val="575757"/>
            <w:sz w:val="36"/>
            <w:szCs w:val="36"/>
            <w:highlight w:val="white"/>
            <w:rtl w:val="0"/>
          </w:rPr>
          <w:t xml:space="preserve">[</w:t>
        </w:r>
        <w:r w:rsidDel="00000000" w:rsidR="00000000" w:rsidRPr="00000000">
          <w:rPr>
            <w:rFonts w:ascii="Times New Roman" w:cs="Times New Roman" w:eastAsia="Times New Roman" w:hAnsi="Times New Roman"/>
            <w:color w:val="575757"/>
            <w:sz w:val="36"/>
            <w:szCs w:val="36"/>
            <w:highlight w:val="white"/>
            <w:rtl w:val="0"/>
          </w:rPr>
          <w:t xml:space="preserve">extend &amp; quantitative language</w:t>
        </w:r>
        <w:r w:rsidDel="00000000" w:rsidR="00000000" w:rsidRPr="00000000">
          <w:rPr>
            <w:rFonts w:ascii="Times New Roman" w:cs="Times New Roman" w:eastAsia="Times New Roman" w:hAnsi="Times New Roman"/>
            <w:color w:val="575757"/>
            <w:sz w:val="36"/>
            <w:szCs w:val="36"/>
            <w:highlight w:val="white"/>
            <w:rtl w:val="0"/>
          </w:rPr>
          <w:t xml:space="preserve">]</w:t>
        </w:r>
      </w:ins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  </w:t>
      </w:r>
      <w:ins w:author="Anh, Bui Hoang" w:id="23" w:date="2020-09-28T08:26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575757"/>
          <w:sz w:val="36"/>
          <w:szCs w:val="36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shd w:fill="f8f9fa" w:val="clear"/>
          <w:rtl w:val="0"/>
        </w:rPr>
        <w:t xml:space="preserve">(Huyen) I think I do it almost every month. But I don’t plan, I’m an impulse shop</w:t>
      </w:r>
      <w:del w:author="Anh, Bui Hoang" w:id="24" w:date="2020-09-28T08:27:56Z">
        <w:r w:rsidDel="00000000" w:rsidR="00000000" w:rsidRPr="00000000">
          <w:rPr>
            <w:rFonts w:ascii="Times New Roman" w:cs="Times New Roman" w:eastAsia="Times New Roman" w:hAnsi="Times New Roman"/>
            <w:color w:val="575757"/>
            <w:sz w:val="36"/>
            <w:szCs w:val="36"/>
            <w:shd w:fill="f8f9fa" w:val="clear"/>
            <w:rtl w:val="0"/>
          </w:rPr>
          <w:delText xml:space="preserve">p</w:delText>
        </w:r>
      </w:del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shd w:fill="f8f9fa" w:val="clear"/>
          <w:rtl w:val="0"/>
        </w:rPr>
        <w:t xml:space="preserve">er. I don’t usually </w:t>
      </w:r>
      <w:ins w:author="Anh, Bui Hoang" w:id="25" w:date="2020-09-28T08:28:24Z">
        <w:r w:rsidDel="00000000" w:rsidR="00000000" w:rsidRPr="00000000">
          <w:rPr>
            <w:rFonts w:ascii="Times New Roman" w:cs="Times New Roman" w:eastAsia="Times New Roman" w:hAnsi="Times New Roman"/>
            <w:color w:val="575757"/>
            <w:sz w:val="36"/>
            <w:szCs w:val="36"/>
            <w:shd w:fill="f8f9fa" w:val="clear"/>
            <w:rtl w:val="0"/>
          </w:rPr>
          <w:t xml:space="preserve">follow </w:t>
        </w:r>
      </w:ins>
      <w:del w:author="Anh, Bui Hoang" w:id="25" w:date="2020-09-28T08:28:24Z">
        <w:r w:rsidDel="00000000" w:rsidR="00000000" w:rsidRPr="00000000">
          <w:rPr>
            <w:rFonts w:ascii="Times New Roman" w:cs="Times New Roman" w:eastAsia="Times New Roman" w:hAnsi="Times New Roman"/>
            <w:color w:val="575757"/>
            <w:sz w:val="36"/>
            <w:szCs w:val="36"/>
            <w:shd w:fill="f8f9fa" w:val="clear"/>
            <w:rtl w:val="0"/>
          </w:rPr>
          <w:delText xml:space="preserve">catch on</w:delText>
        </w:r>
      </w:del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shd w:fill="f8f9fa" w:val="clear"/>
          <w:rtl w:val="0"/>
        </w:rPr>
        <w:t xml:space="preserve"> trends, I prefer buying the items which I have an eye for</w:t>
      </w:r>
      <w:ins w:author="Anh, Bui Hoang" w:id="26" w:date="2020-09-28T08:28:33Z">
        <w:r w:rsidDel="00000000" w:rsidR="00000000" w:rsidRPr="00000000">
          <w:rPr>
            <w:rFonts w:ascii="Times New Roman" w:cs="Times New Roman" w:eastAsia="Times New Roman" w:hAnsi="Times New Roman"/>
            <w:color w:val="575757"/>
            <w:sz w:val="36"/>
            <w:szCs w:val="36"/>
            <w:shd w:fill="f8f9fa" w:val="clear"/>
            <w:rtl w:val="0"/>
          </w:rPr>
          <w:t xml:space="preserve">???</w:t>
        </w:r>
      </w:ins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shd w:fill="f8f9fa" w:val="clear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Where do you usually shop?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(Huệ)  Actually I have a list of shops because each shop represents different styles, you know. </w:t>
      </w:r>
      <w:commentRangeStart w:id="14"/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But if I must choose one kind of shop which I like most, I think I am fond of </w:t>
      </w:r>
      <w:del w:author="Anh, Bui Hoang" w:id="27" w:date="2020-09-28T08:30:10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33333"/>
            <w:sz w:val="36"/>
            <w:szCs w:val="36"/>
            <w:highlight w:val="white"/>
            <w:rtl w:val="0"/>
          </w:rPr>
          <w:delText xml:space="preserve">discount 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  <w:rtl w:val="0"/>
        </w:rPr>
        <w:t xml:space="preserve">stores</w:t>
      </w:r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 which </w:t>
      </w:r>
      <w:ins w:author="Anh, Bui Hoang" w:id="28" w:date="2020-09-28T08:30:16Z">
        <w:r w:rsidDel="00000000" w:rsidR="00000000" w:rsidRPr="00000000">
          <w:rPr>
            <w:rFonts w:ascii="Times New Roman" w:cs="Times New Roman" w:eastAsia="Times New Roman" w:hAnsi="Times New Roman"/>
            <w:color w:val="575757"/>
            <w:sz w:val="36"/>
            <w:szCs w:val="36"/>
            <w:highlight w:val="white"/>
            <w:rtl w:val="0"/>
          </w:rPr>
          <w:t xml:space="preserve">have </w:t>
        </w:r>
      </w:ins>
      <w:del w:author="Anh, Bui Hoang" w:id="28" w:date="2020-09-28T08:30:16Z">
        <w:r w:rsidDel="00000000" w:rsidR="00000000" w:rsidRPr="00000000">
          <w:rPr>
            <w:rFonts w:ascii="Times New Roman" w:cs="Times New Roman" w:eastAsia="Times New Roman" w:hAnsi="Times New Roman"/>
            <w:color w:val="575757"/>
            <w:sz w:val="36"/>
            <w:szCs w:val="36"/>
            <w:highlight w:val="white"/>
            <w:rtl w:val="0"/>
          </w:rPr>
          <w:delText xml:space="preserve">are </w:delText>
        </w:r>
      </w:del>
      <w:del w:author="Anh, Bui Hoang" w:id="29" w:date="2020-09-28T08:30:23Z">
        <w:r w:rsidDel="00000000" w:rsidR="00000000" w:rsidRPr="00000000">
          <w:rPr>
            <w:rFonts w:ascii="Times New Roman" w:cs="Times New Roman" w:eastAsia="Times New Roman" w:hAnsi="Times New Roman"/>
            <w:color w:val="575757"/>
            <w:sz w:val="36"/>
            <w:szCs w:val="36"/>
            <w:highlight w:val="white"/>
            <w:rtl w:val="0"/>
          </w:rPr>
          <w:delText xml:space="preserve">on</w:delText>
        </w:r>
      </w:del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 special offer</w:t>
      </w:r>
      <w:ins w:author="Anh, Bui Hoang" w:id="30" w:date="2020-09-28T08:30:26Z">
        <w:r w:rsidDel="00000000" w:rsidR="00000000" w:rsidRPr="00000000">
          <w:rPr>
            <w:rFonts w:ascii="Times New Roman" w:cs="Times New Roman" w:eastAsia="Times New Roman" w:hAnsi="Times New Roman"/>
            <w:color w:val="575757"/>
            <w:sz w:val="36"/>
            <w:szCs w:val="36"/>
            <w:highlight w:val="white"/>
            <w:rtl w:val="0"/>
          </w:rPr>
          <w:t xml:space="preserve">s on items</w:t>
        </w:r>
      </w:ins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 and staff serve customers enthusiastically.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 I can go on a spending spree but I don’t cost an arm and a leg.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(Uyên) </w:t>
      </w:r>
      <w:commentRangeStart w:id="1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Well, clothing stores or shopping malls around Cau Giay Street are where I often go shopping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 Here I can find tons of trendy boutiques</w:t>
      </w:r>
      <w:ins w:author="Anh, Bui Hoang" w:id="31" w:date="2020-09-28T08:32:29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?</w:t>
        </w:r>
      </w:ins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and choose beautiful</w:t>
      </w:r>
      <w:ins w:author="Anh, Bui Hoang" w:id="32" w:date="2020-09-28T08:32:51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 apparel</w:t>
        </w:r>
      </w:ins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items at reasonable prices. You know, as a student, I’m on a tight budget so I can't afford expensive clothes. Therefore, I think this is the perfect place to buy clothes that are suitable for me. </w:t>
      </w:r>
    </w:p>
    <w:p w:rsidR="00000000" w:rsidDel="00000000" w:rsidP="00000000" w:rsidRDefault="00000000" w:rsidRPr="00000000" w14:paraId="00000025">
      <w:pPr>
        <w:rPr>
          <w:ins w:author="Anh, Bui Hoang" w:id="34" w:date="2020-09-28T08:35:59Z"/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(Hải Anh) I often go to the supermarket to buy food every day and go to the mall or </w:t>
      </w:r>
      <w:commentRangeStart w:id="16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some familiar shops 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 buy clothes and shoes, and cosmetics.  In addition, I </w:t>
      </w:r>
      <w:ins w:author="Anh, Bui Hoang" w:id="33" w:date="2020-09-28T08:35:51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do my shopping </w:t>
        </w:r>
      </w:ins>
      <w:del w:author="Anh, Bui Hoang" w:id="33" w:date="2020-09-28T08:35:51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delText xml:space="preserve">bought them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online because it is quite convenient and does not take too much time.</w:t>
      </w:r>
      <w:ins w:author="Anh, Bui Hoang" w:id="34" w:date="2020-09-28T08:35:5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(Huyen) Oh actually,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 don’t have much time to go to the mall so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I often </w:t>
      </w:r>
      <w:ins w:author="Anh, Bui Hoang" w:id="35" w:date="2020-09-28T08:37:38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do my shopping </w:t>
        </w:r>
      </w:ins>
      <w:del w:author="Anh, Bui Hoang" w:id="35" w:date="2020-09-28T08:37:38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delText xml:space="preserve">search for groceries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online. </w:t>
      </w:r>
      <w:del w:author="Anh, Bui Hoang" w:id="36" w:date="2020-09-28T08:36:11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delText xml:space="preserve">If I have an eye for an item,</w:delText>
        </w:r>
      </w:del>
      <w:ins w:author="Anh, Bui Hoang" w:id="36" w:date="2020-09-28T08:36:11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 </w:t>
        </w:r>
      </w:ins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ins w:author="Anh, Bui Hoang" w:id="37" w:date="2020-09-28T08:40:26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This allows me to </w:t>
        </w:r>
      </w:ins>
      <w:del w:author="Anh, Bui Hoang" w:id="37" w:date="2020-09-28T08:40:26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delText xml:space="preserve">I’ll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read </w:t>
      </w:r>
      <w:del w:author="Anh, Bui Hoang" w:id="38" w:date="2020-09-28T08:40:33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delText xml:space="preserve">its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review</w:t>
      </w:r>
      <w:ins w:author="Anh, Bui Hoang" w:id="39" w:date="2020-09-28T08:40:35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s</w:t>
        </w:r>
      </w:ins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and </w:t>
      </w:r>
      <w:ins w:author="Anh, Bui Hoang" w:id="40" w:date="2020-09-28T08:40:52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compare different items in terms of their prices and quality before </w:t>
        </w:r>
      </w:ins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decid</w:t>
      </w:r>
      <w:ins w:author="Anh, Bui Hoang" w:id="41" w:date="2020-09-28T08:41:07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ing </w:t>
        </w:r>
      </w:ins>
      <w:del w:author="Anh, Bui Hoang" w:id="41" w:date="2020-09-28T08:41:07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delText xml:space="preserve">e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to buy </w:t>
      </w:r>
      <w:del w:author="Anh, Bui Hoang" w:id="42" w:date="2020-09-28T08:41:10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delText xml:space="preserve">it or not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 Shopping online also has more special offers than going to the shop or mall</w:t>
      </w:r>
      <w:ins w:author="Anh, Bui Hoang" w:id="43" w:date="2020-09-28T08:41:19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, which has helped me save quite some money</w:t>
        </w:r>
      </w:ins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What’s the most expensive item that you’ve purchased?</w:t>
      </w:r>
    </w:p>
    <w:p w:rsidR="00000000" w:rsidDel="00000000" w:rsidP="00000000" w:rsidRDefault="00000000" w:rsidRPr="00000000" w14:paraId="0000002B">
      <w:pPr>
        <w:rPr>
          <w:ins w:author="Anh, Bui Hoang" w:id="44" w:date="2020-09-28T08:41:43Z"/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(Huệ) Although normally, I’m careful with money, </w:t>
      </w:r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the most pricey thing I have ever bought for my daughter’s sister is a baby dress from the H &amp; M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Kids brand. The minute I </w:t>
      </w:r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hung out at the mall and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saw the dress on its grocery, I decided that I had to have it though it costs </w:t>
      </w:r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a fortune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This dress is really luxurious, </w:t>
      </w:r>
      <w:r w:rsidDel="00000000" w:rsidR="00000000" w:rsidRPr="00000000">
        <w:rPr>
          <w:rFonts w:ascii="Times New Roman" w:cs="Times New Roman" w:eastAsia="Times New Roman" w:hAnsi="Times New Roman"/>
          <w:color w:val="575757"/>
          <w:sz w:val="36"/>
          <w:szCs w:val="36"/>
          <w:highlight w:val="white"/>
          <w:rtl w:val="0"/>
        </w:rPr>
        <w:t xml:space="preserve">durable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 and if my nephew wears it, she looks just like a princess.</w:t>
      </w:r>
      <w:ins w:author="Anh, Bui Hoang" w:id="44" w:date="2020-09-28T08:41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ns w:author="Anh, Bui Hoang" w:id="47" w:date="2020-09-28T08:43:14Z"/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(Dung) Absolutely! I love to shop on the internet because online shopping offers many advantages over traditional shopping. First and foremost, some online stores have </w:t>
      </w:r>
      <w:commentRangeStart w:id="17"/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amazing collections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 for every age group. Secondly,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shd w:fill="f8f9fa" w:val="clear"/>
          <w:rtl w:val="0"/>
          <w:rPrChange w:author="Anh, Bui Hoang" w:id="45" w:date="2020-09-28T08:42:34Z">
            <w:rPr>
              <w:rFonts w:ascii="Times New Roman" w:cs="Times New Roman" w:eastAsia="Times New Roman" w:hAnsi="Times New Roman"/>
              <w:color w:val="222222"/>
              <w:sz w:val="36"/>
              <w:szCs w:val="36"/>
              <w:shd w:fill="f8f9fa" w:val="clear"/>
            </w:rPr>
          </w:rPrChange>
        </w:rPr>
        <w:t xml:space="preserve">we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 can buy anything through the net without going to crowded marketplaces and it’s a hustle free process. Thirdly, return policies have made it more attractive. Last but not the least, these stores have competitive prices for leading brands</w:t>
      </w:r>
      <w:ins w:author="Anh, Bui Hoang" w:id="46" w:date="2020-09-28T08:43:01Z"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36"/>
            <w:szCs w:val="36"/>
            <w:shd w:fill="f8f9fa" w:val="clear"/>
            <w:rtl w:val="0"/>
          </w:rPr>
          <w:t xml:space="preserve"> [vague answers - no explanation]</w:t>
        </w:r>
      </w:ins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.</w:t>
      </w:r>
      <w:ins w:author="Anh, Bui Hoang" w:id="47" w:date="2020-09-28T08:43:1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  <w:rtl w:val="0"/>
        </w:rPr>
        <w:t xml:space="preserve">(Uyên) Maybe the most pricey item I have ever purchased for myself is a skirt which belongs to a famous brand. Although at that time, this skirt is on special offer, it still costs an arm and a leg. Nevertheless, I decided that I had to buy it because it only perfectly suited my style but also can mix easily and wear in a variety of circumstances like: going to school, going out,...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h, Bui Hoang" w:id="1" w:date="2020-09-28T08:08:5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1: because of I work as a ...</w:t>
      </w:r>
    </w:p>
  </w:comment>
  <w:comment w:author="Anh, Bui Hoang" w:id="9" w:date="2020-09-28T08:17:34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vague expressions; feelings and moods are the same</w:t>
      </w:r>
    </w:p>
  </w:comment>
  <w:comment w:author="Anh, Bui Hoang" w:id="7" w:date="2020-09-28T08:17:07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it's hard to calculate as I'm more of an impulse shopping, I buy when I feel up to it</w:t>
      </w:r>
    </w:p>
  </w:comment>
  <w:comment w:author="Anh, Bui Hoang" w:id="17" w:date="2020-09-28T08:42:29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mean by "collections"?</w:t>
      </w:r>
    </w:p>
  </w:comment>
  <w:comment w:author="Anh, Bui Hoang" w:id="12" w:date="2020-09-28T08:24:34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answering the question</w:t>
      </w:r>
    </w:p>
  </w:comment>
  <w:comment w:author="Anh, Bui Hoang" w:id="4" w:date="2020-09-28T08:11:24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vague, what are your needs?</w:t>
      </w:r>
    </w:p>
  </w:comment>
  <w:comment w:author="Anh, Bui Hoang" w:id="10" w:date="2020-09-28T08:21:1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up my alley/interests me</w:t>
      </w:r>
    </w:p>
  </w:comment>
  <w:comment w:author="Anh, Bui Hoang" w:id="15" w:date="2020-09-28T08:32:25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beautiful!</w:t>
      </w:r>
    </w:p>
  </w:comment>
  <w:comment w:author="Anh, Bui Hoang" w:id="3" w:date="2020-09-28T08:10:54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running into debts</w:t>
      </w:r>
    </w:p>
  </w:comment>
  <w:comment w:author="Anh, Bui Hoang" w:id="2" w:date="2020-09-28T08:09:3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gets carried away a bit too far</w:t>
      </w:r>
    </w:p>
  </w:comment>
  <w:comment w:author="Anh, Bui Hoang" w:id="13" w:date="2020-09-28T08:26:40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final part is off-topic</w:t>
      </w:r>
    </w:p>
  </w:comment>
  <w:comment w:author="Anh, Bui Hoang" w:id="11" w:date="2020-09-28T08:22:4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hectic schedule</w:t>
      </w:r>
    </w:p>
  </w:comment>
  <w:comment w:author="Anh, Bui Hoang" w:id="8" w:date="2020-09-28T08:15:58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 awkward, this means without preparation (used with meetings, performance only) not shopping</w:t>
      </w:r>
    </w:p>
  </w:comment>
  <w:comment w:author="Anh, Bui Hoang" w:id="6" w:date="2020-09-28T08:13:31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an example of what you bought recently, this is getting slightly carried away</w:t>
      </w:r>
    </w:p>
  </w:comment>
  <w:comment w:author="Anh, Bui Hoang" w:id="5" w:date="2020-09-28T08:12:16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the feeling of purchasing new items</w:t>
      </w:r>
    </w:p>
  </w:comment>
  <w:comment w:author="Anh, Bui Hoang" w:id="16" w:date="2020-09-28T08:34:07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more details, "where" are they?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street, a few hundred meters from my house)</w:t>
      </w:r>
    </w:p>
  </w:comment>
  <w:comment w:author="Anh, Bui Hoang" w:id="14" w:date="2020-09-28T08:30:03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off-topic - the question does not ask about where you LIKE to shop</w:t>
      </w:r>
    </w:p>
  </w:comment>
  <w:comment w:author="Anh, Bui Hoang" w:id="0" w:date="2020-09-28T08:06:19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does not explain why you enjoy shopping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