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given line graph illustrates the number of netizens in three N. Americans nations, namely the USA, Canada an</w:t>
      </w:r>
      <w:ins w:author="Anh, Bui Hoang" w:id="0" w:date="2020-10-14T01:07:09Z">
        <w:r w:rsidDel="00000000" w:rsidR="00000000" w:rsidRPr="00000000">
          <w:rPr>
            <w:rtl w:val="0"/>
          </w:rPr>
          <w:t xml:space="preserve">d</w:t>
        </w:r>
      </w:ins>
      <w:del w:author="Anh, Bui Hoang" w:id="0" w:date="2020-10-14T01:07:09Z">
        <w:r w:rsidDel="00000000" w:rsidR="00000000" w:rsidRPr="00000000">
          <w:rPr>
            <w:rtl w:val="0"/>
          </w:rPr>
          <w:delText xml:space="preserve">h</w:delText>
        </w:r>
      </w:del>
      <w:r w:rsidDel="00000000" w:rsidR="00000000" w:rsidRPr="00000000">
        <w:rPr>
          <w:rtl w:val="0"/>
        </w:rPr>
        <w:t xml:space="preserve"> Mexico, over a period of 10 years starting from 1999.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 can be seen from the graph, the percentage of Internet users in three countries increased moderately, with the figure for Canada and the USA increasing at a greater extent. In addition, Canada </w:t>
      </w:r>
      <w:ins w:author="Anh, Bui Hoang" w:id="1" w:date="2020-10-14T01:07:22Z">
        <w:r w:rsidDel="00000000" w:rsidR="00000000" w:rsidRPr="00000000">
          <w:rPr>
            <w:rtl w:val="0"/>
          </w:rPr>
          <w:t xml:space="preserve">registered </w:t>
        </w:r>
      </w:ins>
      <w:del w:author="Anh, Bui Hoang" w:id="1" w:date="2020-10-14T01:07:22Z">
        <w:r w:rsidDel="00000000" w:rsidR="00000000" w:rsidRPr="00000000">
          <w:rPr>
            <w:rtl w:val="0"/>
          </w:rPr>
          <w:delText xml:space="preserve">was</w:delText>
        </w:r>
      </w:del>
      <w:r w:rsidDel="00000000" w:rsidR="00000000" w:rsidRPr="00000000">
        <w:rPr>
          <w:rtl w:val="0"/>
        </w:rPr>
        <w:t xml:space="preserve"> the highest population using </w:t>
      </w:r>
      <w:del w:author="Anh, Bui Hoang" w:id="2" w:date="2020-10-14T01:07:29Z">
        <w:r w:rsidDel="00000000" w:rsidR="00000000" w:rsidRPr="00000000">
          <w:rPr>
            <w:rtl w:val="0"/>
          </w:rPr>
          <w:delText xml:space="preserve">in</w:delText>
        </w:r>
      </w:del>
      <w:r w:rsidDel="00000000" w:rsidR="00000000" w:rsidRPr="00000000">
        <w:rPr>
          <w:rtl w:val="0"/>
        </w:rPr>
        <w:t xml:space="preserve"> the internet</w:t>
      </w:r>
      <w:ins w:author="Anh, Bui Hoang" w:id="3" w:date="2020-10-14T01:07:33Z">
        <w:r w:rsidDel="00000000" w:rsidR="00000000" w:rsidRPr="00000000">
          <w:rPr>
            <w:rtl w:val="0"/>
          </w:rPr>
          <w:t xml:space="preserve"> in the final year</w:t>
        </w:r>
      </w:ins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1999, the data for the USA was the highest</w:t>
      </w:r>
      <w:ins w:author="Anh, Bui Hoang" w:id="4" w:date="2020-10-14T01:07:41Z">
        <w:r w:rsidDel="00000000" w:rsidR="00000000" w:rsidRPr="00000000">
          <w:rPr>
            <w:rtl w:val="0"/>
          </w:rPr>
          <w:t xml:space="preserve">, at</w:t>
        </w:r>
      </w:ins>
      <w:r w:rsidDel="00000000" w:rsidR="00000000" w:rsidRPr="00000000">
        <w:rPr>
          <w:rtl w:val="0"/>
        </w:rPr>
        <w:t xml:space="preserve"> about 20%. This figure was 2 times higher than for Canada. In 2005, </w:t>
      </w:r>
      <w:ins w:author="Anh, Bui Hoang" w:id="5" w:date="2020-10-14T01:09:23Z">
        <w:r w:rsidDel="00000000" w:rsidR="00000000" w:rsidRPr="00000000">
          <w:rPr>
            <w:rtl w:val="0"/>
          </w:rPr>
          <w:t xml:space="preserve">after increasing dramatically, </w:t>
        </w:r>
      </w:ins>
      <w:r w:rsidDel="00000000" w:rsidR="00000000" w:rsidRPr="00000000">
        <w:rPr>
          <w:rtl w:val="0"/>
        </w:rPr>
        <w:t xml:space="preserve">the percentage of Americans and Canadians accessing the internet was at the same level of nearly</w:t>
      </w:r>
      <w:del w:author="Anh, Bui Hoang" w:id="6" w:date="2020-10-14T01:10:57Z">
        <w:r w:rsidDel="00000000" w:rsidR="00000000" w:rsidRPr="00000000">
          <w:rPr>
            <w:rtl w:val="0"/>
          </w:rPr>
          <w:delText xml:space="preserve">, at</w:delText>
        </w:r>
      </w:del>
      <w:r w:rsidDel="00000000" w:rsidR="00000000" w:rsidRPr="00000000">
        <w:rPr>
          <w:rtl w:val="0"/>
        </w:rPr>
        <w:t xml:space="preserve"> 70% </w:t>
      </w:r>
      <w:del w:author="Anh, Bui Hoang" w:id="7" w:date="2020-10-14T01:08:10Z">
        <w:commentRangeStart w:id="0"/>
        <w:r w:rsidDel="00000000" w:rsidR="00000000" w:rsidRPr="00000000">
          <w:rPr>
            <w:rtl w:val="0"/>
          </w:rPr>
          <w:delText xml:space="preserve">while that of Mexiciams reached just over 20%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Quite a different pattern can be seen in the number of people </w:t>
      </w:r>
      <w:ins w:author="Anh, Bui Hoang" w:id="8" w:date="2020-10-14T01:11:12Z">
        <w:r w:rsidDel="00000000" w:rsidR="00000000" w:rsidRPr="00000000">
          <w:rPr>
            <w:rtl w:val="0"/>
          </w:rPr>
          <w:t xml:space="preserve">who </w:t>
        </w:r>
      </w:ins>
      <w:r w:rsidDel="00000000" w:rsidR="00000000" w:rsidRPr="00000000">
        <w:rPr>
          <w:rtl w:val="0"/>
        </w:rPr>
        <w:t xml:space="preserve">used the internet in Mexico. Starting off at above 5% in 1999, it went up slowly </w:t>
      </w:r>
      <w:ins w:author="Anh, Bui Hoang" w:id="9" w:date="2020-10-14T01:11:24Z">
        <w:r w:rsidDel="00000000" w:rsidR="00000000" w:rsidRPr="00000000">
          <w:rPr>
            <w:rtl w:val="0"/>
          </w:rPr>
          <w:t xml:space="preserve">and</w:t>
        </w:r>
      </w:ins>
      <w:del w:author="Anh, Bui Hoang" w:id="9" w:date="2020-10-14T01:11:24Z">
        <w:r w:rsidDel="00000000" w:rsidR="00000000" w:rsidRPr="00000000">
          <w:rPr>
            <w:rtl w:val="0"/>
          </w:rPr>
          <w:delText xml:space="preserve">amd</w:delText>
        </w:r>
      </w:del>
      <w:r w:rsidDel="00000000" w:rsidR="00000000" w:rsidRPr="00000000">
        <w:rPr>
          <w:rtl w:val="0"/>
        </w:rPr>
        <w:t xml:space="preserve"> reached </w:t>
      </w:r>
      <w:ins w:author="Anh, Bui Hoang" w:id="10" w:date="2020-10-14T01:11:26Z">
        <w:r w:rsidDel="00000000" w:rsidR="00000000" w:rsidRPr="00000000">
          <w:rPr>
            <w:rtl w:val="0"/>
          </w:rPr>
          <w:t xml:space="preserve">a peak of </w:t>
        </w:r>
      </w:ins>
      <w:r w:rsidDel="00000000" w:rsidR="00000000" w:rsidRPr="00000000">
        <w:rPr>
          <w:rtl w:val="0"/>
        </w:rPr>
        <w:t xml:space="preserve">40% over </w:t>
      </w:r>
      <w:ins w:author="Anh, Bui Hoang" w:id="11" w:date="2020-10-14T01:11:37Z">
        <w:r w:rsidDel="00000000" w:rsidR="00000000" w:rsidRPr="00000000">
          <w:rPr>
            <w:rtl w:val="0"/>
          </w:rPr>
          <w:t xml:space="preserve">the given period</w:t>
        </w:r>
      </w:ins>
      <w:del w:author="Anh, Bui Hoang" w:id="11" w:date="2020-10-14T01:11:37Z">
        <w:r w:rsidDel="00000000" w:rsidR="00000000" w:rsidRPr="00000000">
          <w:rPr>
            <w:rtl w:val="0"/>
          </w:rPr>
          <w:delText xml:space="preserve">a period of 10 year</w:delText>
        </w:r>
      </w:del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h, Bui Hoang" w:id="0" w:date="2020-10-14T01:08:26Z"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không nhóm mexico vào đoạn 1 thì không report loại nào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